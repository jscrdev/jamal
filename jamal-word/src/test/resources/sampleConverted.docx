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Extensible+xml" PartName="/word/commentsExtensible.xml"/>
  <Override ContentType="application/vnd.openxmlformats-officedocument.wordprocessingml.commentsIds+xml" PartName="/word/commentsIds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xsi="http://www.w3.org/2001/XMLSchema-instance" mc:Ignorable="w14 w15 w16se w16cid w16 w16cex w16sdtdh wp14">
  <w:body>
    <w:p w14:paraId="412C5436" w14:textId="07498774" w:rsidR="00EA5BE1" w:rsidRDefault="0007146D">
      <w:pPr>
        <w:rPr>
          <w:i/>
          <w:iCs/>
          <w:lang w:val="en-US"/>
        </w:rPr>
      </w:pPr>
      <w:r>
        <w:rPr>
          <w:i/>
          <w:iCs/>
          <w:lang w:val="en-US"/>
        </w:rPr>
        <w:t>{jama mamal}</w:t>
      </w:r>
      <w:proofErr w:type="spellStart"/>
      <w:proofErr w:type="spellEnd"/>
      <w:proofErr w:type="spellStart"/>
      <w:proofErr w:type="spellEnd"/>
      <w:proofErr w:type="gramStart"/>
      <w:r w:rsidR="00FE2526">
        <w:rPr>
          <w:i/>
          <w:iCs/>
          <w:lang w:val="en-US"/>
        </w:rPr>
        <w:t/>
      </w:r>
      <w:proofErr w:type="gramEnd"/>
      <w:proofErr w:type="spellStart"/>
      <w:proofErr w:type="spellEnd"/>
      <w:r w:rsidR="008C7930">
        <w:rPr>
          <w:i/>
          <w:iCs/>
          <w:lang w:val="en-US"/>
        </w:rPr>
        <w:t>\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02262" w14:paraId="755E2269" w14:textId="77777777" w:rsidTr="00A02262">
        <w:tc>
          <w:tcPr>
            <w:tcW w:w="4508" w:type="dxa"/>
          </w:tcPr>
          <w:p w14:paraId="5EF4F9DB" w14:textId="50C06B25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C11</w:t>
            </w:r>
          </w:p>
        </w:tc>
        <w:tc>
          <w:tcPr>
            <w:tcW w:w="4508" w:type="dxa"/>
          </w:tcPr>
          <w:p w14:paraId="442B5CB0" w14:textId="2B80DF0E" w:rsidR="00A02262" w:rsidRDefault="000B1D0F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Sybille</w:t>
            </w:r>
            <w:proofErr w:type="spellStart"/>
            <w:proofErr w:type="spellEnd"/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785"/>
              <w:gridCol w:w="1810"/>
              <w:gridCol w:w="902"/>
              <w:gridCol w:w="785"/>
            </w:tblGrid>
            <w:tr w:rsidR="001A0862" w14:paraId="20C6E0D7" w14:textId="77777777" w:rsidTr="001A0862">
              <w:tc>
                <w:tcPr>
                  <w:tcW w:w="1070" w:type="dxa"/>
                </w:tcPr>
                <w:p w14:paraId="65124DB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568"/>
                    <w:gridCol w:w="1016"/>
                  </w:tblGrid>
                  <w:tr w:rsidR="001A0862" w14:paraId="667EEE29" w14:textId="77777777" w:rsidTr="001A0862">
                    <w:tc>
                      <w:tcPr>
                        <w:tcW w:w="422" w:type="dxa"/>
                      </w:tcPr>
                      <w:p w14:paraId="63AED244" w14:textId="17883C76" w:rsidR="001A0862" w:rsidRDefault="00FE2526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  <w:bookmarkStart w:id="0" w:name="_Hlk95914158"/>
                        <w:r>
                          <w:rPr>
                            <w:i/>
                            <w:iCs/>
                            <w:lang w:val="en-US"/>
                          </w:rPr>
                          <w:t>Sybille</w:t>
                        </w:r>
                        <w:proofErr w:type="spellStart"/>
                        <w:proofErr w:type="spellEnd"/>
                        <w:bookmarkEnd w:id="0"/>
                      </w:p>
                    </w:tc>
                    <w:tc>
                      <w:tcPr>
                        <w:tcW w:w="422" w:type="dxa"/>
                      </w:tcPr>
                      <w:p w14:paraId="44C5774F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  <w:tr w:rsidR="001A0862" w14:paraId="0CD89C65" w14:textId="77777777" w:rsidTr="001A0862">
                    <w:tc>
                      <w:tcPr>
                        <w:tcW w:w="422" w:type="dxa"/>
                      </w:tcPr>
                      <w:p w14:paraId="2E837A48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  <w:tc>
                      <w:tcPr>
                        <w:tcW w:w="422" w:type="dxa"/>
                      </w:tcPr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568"/>
                          <w:gridCol w:w="222"/>
                        </w:tblGrid>
                        <w:tr w:rsidR="001A0862" w14:paraId="56900AF9" w14:textId="77777777" w:rsidTr="001A0862">
                          <w:tc>
                            <w:tcPr>
                              <w:tcW w:w="360" w:type="dxa"/>
                            </w:tcPr>
                            <w:p w14:paraId="78206E33" w14:textId="752ABB88" w:rsidR="001A0862" w:rsidRDefault="00FE2526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  <w:r w:rsidRPr="00FE2526">
                                <w:rPr>
                                  <w:i/>
                                  <w:iCs/>
                                  <w:lang w:val="en-US"/>
                                </w:rPr>
                                <w:t>Sybille</w:t>
                              </w:r>
                              <w:proofErr w:type="spellStart"/>
                              <w:proofErr w:type="spellEnd"/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0F3099F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1327C4F5" w14:textId="77777777" w:rsidTr="001A0862">
                          <w:tc>
                            <w:tcPr>
                              <w:tcW w:w="360" w:type="dxa"/>
                            </w:tcPr>
                            <w:p w14:paraId="6F01D5A9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346EA11E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  <w:tr w:rsidR="001A0862" w14:paraId="78F0E2F2" w14:textId="77777777" w:rsidTr="001A0862">
                          <w:tc>
                            <w:tcPr>
                              <w:tcW w:w="360" w:type="dxa"/>
                            </w:tcPr>
                            <w:p w14:paraId="77BBA24C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360" w:type="dxa"/>
                            </w:tcPr>
                            <w:p w14:paraId="744E3FC2" w14:textId="77777777" w:rsidR="001A0862" w:rsidRDefault="001A0862">
                              <w:pPr>
                                <w:rPr>
                                  <w:i/>
                                  <w:iCs/>
                                  <w:lang w:val="en-US"/>
                                </w:rPr>
                              </w:pPr>
                            </w:p>
                          </w:tc>
                        </w:tr>
                      </w:tbl>
                      <w:p w14:paraId="04F6D867" w14:textId="77777777" w:rsidR="001A0862" w:rsidRDefault="001A0862">
                        <w:pPr>
                          <w:rPr>
                            <w:i/>
                            <w:iCs/>
                            <w:lang w:val="en-US"/>
                          </w:rPr>
                        </w:pPr>
                      </w:p>
                    </w:tc>
                  </w:tr>
                </w:tbl>
                <w:p w14:paraId="0A3D937F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77503352" w14:textId="5ABC658B" w:rsidR="001A0862" w:rsidRDefault="00FE2526">
                  <w:pPr>
                    <w:rPr>
                      <w:i/>
                      <w:iCs/>
                      <w:lang w:val="en-US"/>
                    </w:rPr>
                  </w:pPr>
                  <w:r w:rsidRPr="00FE2526">
                    <w:rPr>
                      <w:i/>
                      <w:iCs/>
                      <w:lang w:val="en-US"/>
                    </w:rPr>
                    <w:t>Sybille</w:t>
                  </w:r>
                  <w:proofErr w:type="spellStart"/>
                  <w:proofErr w:type="spellEnd"/>
                </w:p>
              </w:tc>
              <w:tc>
                <w:tcPr>
                  <w:tcW w:w="1071" w:type="dxa"/>
                </w:tcPr>
                <w:p w14:paraId="5ACDB5DE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  <w:tr w:rsidR="001A0862" w14:paraId="7CBF5C0A" w14:textId="77777777" w:rsidTr="001A0862">
              <w:tc>
                <w:tcPr>
                  <w:tcW w:w="1070" w:type="dxa"/>
                </w:tcPr>
                <w:p w14:paraId="08AC4DC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0" w:type="dxa"/>
                </w:tcPr>
                <w:p w14:paraId="552FC10D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240DE4B2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  <w:tc>
                <w:tcPr>
                  <w:tcW w:w="1071" w:type="dxa"/>
                </w:tcPr>
                <w:p w14:paraId="440B3364" w14:textId="77777777" w:rsidR="001A0862" w:rsidRDefault="001A0862">
                  <w:pPr>
                    <w:rPr>
                      <w:i/>
                      <w:iCs/>
                      <w:lang w:val="en-US"/>
                    </w:rPr>
                  </w:pPr>
                </w:p>
              </w:tc>
            </w:tr>
          </w:tbl>
          <w:p w14:paraId="77222E7B" w14:textId="70AD51E3" w:rsidR="001A0862" w:rsidRDefault="001A0862">
            <w:pPr>
              <w:rPr>
                <w:i/>
                <w:iCs/>
                <w:lang w:val="en-US"/>
              </w:rPr>
            </w:pPr>
          </w:p>
        </w:tc>
      </w:tr>
      <w:tr w:rsidR="00A02262" w14:paraId="28A7A8FF" w14:textId="77777777" w:rsidTr="00A02262">
        <w:tc>
          <w:tcPr>
            <w:tcW w:w="4508" w:type="dxa"/>
          </w:tcPr>
          <w:p w14:paraId="375B0E8E" w14:textId="7412DAB0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C21</w:t>
            </w:r>
          </w:p>
        </w:tc>
        <w:tc>
          <w:tcPr>
            <w:tcW w:w="4508" w:type="dxa"/>
          </w:tcPr>
          <w:p w14:paraId="3B4A3388" w14:textId="60BB2E08" w:rsidR="00A02262" w:rsidRDefault="00447A00">
            <w:pPr>
              <w:rPr>
                <w:i/>
                <w:iCs/>
                <w:lang w:val="en-US"/>
              </w:rPr>
            </w:pPr>
            <w:r>
              <w:rPr>
                <w:i/>
                <w:iCs/>
                <w:lang w:val="en-US"/>
              </w:rPr>
              <w:t>C22</w:t>
            </w:r>
          </w:p>
        </w:tc>
      </w:tr>
    </w:tbl>
    <w:p w14:paraId="56F63DC2" w14:textId="77777777" w:rsidR="00DA07FD" w:rsidRDefault="00317C4B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  <w:r w:rsidR="00415F0D">
        <w:rPr>
          <w:i/>
          <w:iCs/>
          <w:lang w:val="en-US"/>
        </w:rPr>
        <w:t xml:space="preserve">{this is as it is }}</w:t>
      </w:r>
      <w:commentRangeStart w:id="1"/>
      <w:commentRangeEnd w:id="1"/>
    </w:p>
    <w:p w14:paraId="275611CE" w14:textId="5EB98572" w:rsidR="00FE5CDA" w:rsidRDefault="00DA07FD">
      <w:pPr>
        <w:rPr>
          <w:i/>
          <w:iCs/>
          <w:lang w:val="en-US"/>
        </w:rPr>
      </w:pPr>
      <w:r>
        <w:t xml:space="preserve"> this is twice this is twice</w:t>
      </w:r>
      <w:r>
        <w:rPr>
          <w:i/>
          <w:iCs/>
          <w:lang w:val="en-US"/>
        </w:rPr>
        <w:t xml:space="preserve"/>
      </w:r>
    </w:p>
    <w:p w14:paraId="72BDEB77" w14:textId="30524D5D" w:rsidR="00250061" w:rsidRDefault="00250061">
      <w:pPr>
        <w:rPr>
          <w:i/>
          <w:iCs/>
          <w:lang w:val="en-US"/>
        </w:rPr>
      </w:pPr>
      <w:r>
        <w:rPr>
          <w:i/>
          <w:iCs/>
          <w:lang w:val="en-US"/>
        </w:rPr>
        <w:t xml:space="preserve">This is just </w:t>
      </w:r>
      <w:r w:rsidRPr="00250061">
        <w:rPr>
          <w:i/>
          <w:iCs/>
          <w:strike/>
          <w:lang w:val="en-US"/>
        </w:rPr>
        <w:t>som</w:t>
      </w:r>
      <w:r>
        <w:rPr>
          <w:i/>
          <w:iCs/>
          <w:lang w:val="en-US"/>
        </w:rPr>
        <w:t>e parag</w:t>
      </w:r>
      <w:r w:rsidRPr="00250061">
        <w:rPr>
          <w:i/>
          <w:iCs/>
          <w:vertAlign w:val="subscript"/>
          <w:lang w:val="en-US"/>
        </w:rPr>
        <w:t>r</w:t>
      </w:r>
      <w:r>
        <w:rPr>
          <w:i/>
          <w:iCs/>
          <w:lang w:val="en-US"/>
        </w:rPr>
        <w:t xml:space="preserve">aph with </w:t>
      </w:r>
      <w:r w:rsidRPr="00250061">
        <w:rPr>
          <w:i/>
          <w:iCs/>
          <w:vertAlign w:val="superscript"/>
          <w:lang w:val="en-US"/>
        </w:rPr>
        <w:t>formatted</w:t>
      </w:r>
      <w:r>
        <w:rPr>
          <w:i/>
          <w:iCs/>
          <w:lang w:val="en-US"/>
        </w:rPr>
        <w:t xml:space="preserve"> text.</w:t>
      </w:r>
    </w:p>
    <w:p w14:paraId="2ABF412E" w14:textId="77777777" w:rsidR="00250061" w:rsidRDefault="00250061">
      <w:pPr>
        <w:rPr>
          <w:i/>
          <w:iCs/>
          <w:lang w:val="en-US"/>
        </w:rPr>
      </w:pPr>
    </w:p>
    <w:p w14:paraId="666D88EE" w14:textId="77777777" w:rsidR="00482BBF" w:rsidRPr="00CD03E1" w:rsidRDefault="00250061">
      <w:pPr>
        <w:rPr>
          <w:lang w:val="en-US"/>
        </w:rPr>
      </w:pPr>
      <w:r>
        <w:rPr>
          <w:lang w:val="en-US"/>
        </w:rPr>
        <w:t xml:space="preserve">A picture in the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/>
      </w:r>
      <w:r>
        <w:rPr>
          <w:lang w:val="en-US"/>
        </w:rPr>
        <w:t>. paragraph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 xsi:nil="true"/>
        <w:tc>
          <w:tcPr>
            <w:tcW w:w="4508" w:type="dxa"/>
          </w:tcPr>
          <w:p w14:paraId="7C4EA16F" w14:textId="2A6AA61B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A</w:t>
            </w:r>
          </w:p>
        </w:tc>
        <w:tc>
          <w:tcPr>
            <w:tcW w:w="4508" w:type="dxa"/>
          </w:tcPr>
          <w:p w14:paraId="6F942D03" w14:textId="35F625E5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>
        <w:trPr xsi:nil="true"/>
        <w:tc>
          <w:tcPr>
            <w:tcW w:w="4508" w:type="dxa"/>
          </w:tcPr>
          <w:p w14:paraId="43087DE7" w14:textId="77777777" w:rsidR="003A4F9D" w:rsidRDefault="00482BBF">
            <w:pPr>
              <w:rPr>
                <w:lang w:val="en-US"/>
              </w:rPr>
            </w:pPr>
            <w:bookmarkStart w:id="0" w:name="_Hlk98423172"/>
            <w:proofErr w:type="gramStart"/>
            <w:proofErr w:type="gramEnd"/>
            <w:proofErr w:type="spellStart"/>
            <w:proofErr w:type="spellEnd"/>
            <w:r>
              <w:rPr>
                <w:lang w:val="en-US"/>
              </w:rPr>
              <w:t>C</w:t>
            </w:r>
            <w:r w:rsidR="00366166" w:rsidRPr="00366166">
              <w:rPr>
                <w:lang w:val="en-US"/>
              </w:rPr>
              <w:t xml:space="preserve"> {jamm}</w:t>
            </w:r>
            <w:r w:rsidR="00366166">
              <w:rPr>
                <w:lang w:val="en-US"/>
              </w:rPr>
              <w:t>MAMA</w:t>
            </w: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036"/>
              <w:gridCol w:w="2209"/>
              <w:gridCol w:w="1037"/>
            </w:tblGrid>
            <w:tr>
              <w:trPr xsi:nil="true"/>
              <w:tc>
                <w:tcPr>
                  <w:tcW w:w="1427" w:type="dxa"/>
                </w:tcPr>
                <w:p w14:paraId="10BA0063" w14:textId="0A1C1E95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4AAD99ED" w14:textId="57C392B4" w:rsidR="003A4F9D" w:rsidRDefault="00053A04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sss</w:t>
                  </w:r>
                </w:p>
              </w:tc>
              <w:tc>
                <w:tcPr>
                  <w:tcW w:w="1428" w:type="dxa"/>
                </w:tcPr>
                <w:p w14:paraId="00F6E946" w14:textId="4697726B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8A91F6B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1B271BA3" w14:textId="440BEBB0" w:rsidR="003A4F9D" w:rsidRDefault="003A4F9D">
                  <w:pPr>
                    <w:rPr>
                      <w:lang w:val="en-US"/>
                    </w:rPr>
                  </w:pPr>
                  <w:proofErr w:type="gramStart"/>
                  <w:proofErr w:type="gramEnd"/>
                  <w:proofErr w:type="spellStart"/>
                  <w:proofErr w:type="spellEnd"/>
                  <w:r>
                    <w:rPr>
                      <w:lang w:val="en-US"/>
                    </w:rPr>
                    <w:t>CIC</w:t>
                  </w:r>
                  <w:r w:rsidRPr="003A4F9D">
                    <w:rPr>
                      <w:lang w:val="en-US"/>
                    </w:rPr>
                    <w:t>C{jamm}MAMA</w:t>
                  </w:r>
                </w:p>
              </w:tc>
              <w:tc>
                <w:tcPr>
                  <w:tcW w:w="1428" w:type="dxa"/>
                </w:tcPr>
                <w:p w14:paraId="465BEA39" w14:textId="77777777" w:rsidR="003A4F9D" w:rsidRDefault="003A4F9D">
                  <w:pPr>
                    <w:rPr>
                      <w:lang w:val="en-US"/>
                    </w:rPr>
                  </w:pPr>
                </w:p>
              </w:tc>
            </w:tr>
            <w:tr>
              <w:trPr xsi:nil="true"/>
              <w:tc>
                <w:tcPr>
                  <w:tcW w:w="1427" w:type="dxa"/>
                </w:tcPr>
                <w:p w14:paraId="42E837A8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7" w:type="dxa"/>
                </w:tcPr>
                <w:p w14:paraId="61AC0B29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  <w:tc>
                <w:tcPr>
                  <w:tcW w:w="1428" w:type="dxa"/>
                </w:tcPr>
                <w:p w14:paraId="203509A6" w14:textId="77777777" w:rsidR="00D60838" w:rsidRDefault="00D60838">
                  <w:pPr>
                    <w:rPr>
                      <w:lang w:val="en-US"/>
                    </w:rPr>
                  </w:pPr>
                </w:p>
              </w:tc>
            </w:tr>
          </w:tbl>
          <w:p w14:paraId="7EA64D22" w14:textId="3141C3FD" w:rsidR="00482BBF" w:rsidRDefault="00482BBF">
            <w:pPr>
              <w:rPr>
                <w:lang w:val="en-US"/>
              </w:rPr>
            </w:pPr>
          </w:p>
        </w:tc>
        <w:tc>
          <w:tcPr>
            <w:tcW w:w="4508" w:type="dxa"/>
          </w:tcPr>
          <w:p w14:paraId="4CE9FF7F" w14:textId="0610EB6E" w:rsidR="00482BBF" w:rsidRDefault="00482BBF">
            <w:pPr>
              <w:rPr>
                <w:lang w:val="en-US"/>
              </w:rPr>
            </w:pPr>
            <w:r>
              <w:rPr>
                <w:lang w:val="en-US"/>
              </w:rPr>
              <w:t>d</w:t>
            </w:r>
          </w:p>
        </w:tc>
      </w:tr>
    </w:tbl>
    <w:p w14:paraId="72227995" w14:textId="4B06FEE6" w:rsidR="00EF5397" w:rsidRPr="00CD03E1" w:rsidRDefault="00EF5397">
      <w:pPr>
        <w:rPr>
          <w:lang w:val="en-US"/>
        </w:rPr>
      </w:pPr>
    </w:p>
    <w:p w14:paraId="1B3BB6C2" w14:textId="4168B5E2" w:rsidR="00D134D4" w:rsidRDefault="00D134D4" w:rsidP="00D134D4">
      <w:pPr>
        <w:rPr>
          <w:lang w:val="en-US"/>
        </w:rPr>
      </w:pPr>
    </w:p>
    <w:p w14:paraId="78FB30C5" w14:textId="34FBC2D6" w:rsidR="00CA50B2" w:rsidRPr="00415F0D" w:rsidRDefault="00250061" w:rsidP="00CA50B2">
      <w:pPr>
        <w:tabs>
          <w:tab w:val="left" w:leader="underscore" w:pos="8505"/>
        </w:tabs>
        <w:rPr>
          <w:lang w:val="en-US"/>
        </w:rPr>
      </w:pPr>
      <w:proofErr w:type="spellStart"/>
      <w:proofErr w:type="spellEnd"/>
      <w:proofErr w:type="gramStart"/>
      <w:proofErr w:type="gramEnd"/>
      <w:proofErr w:type="spellStart"/>
      <w:proofErr w:type="spellEnd"/>
      <w:r>
        <w:rPr>
          <w:lang w:val="en-US"/>
        </w:rPr>
        <w:t>Zabiba</w:t>
      </w:r>
      <w:r>
        <w:rPr>
          <w:lang w:val="en-US"/>
        </w:rPr>
        <w:t xml:space="preserve"> </w:t>
      </w:r>
      <w:r w:rsidR="000A726B" w:rsidRPr="000A726B">
        <w:rPr>
          <w:lang w:val="en-US"/>
        </w:rPr>
        <w:t xml:space="preserve">{jamm}</w:t>
      </w:r>
      <w:r w:rsidR="000A726B">
        <w:rPr>
          <w:lang w:val="en-US"/>
        </w:rPr>
        <w:t xml:space="preserve"> </w:t>
      </w:r>
      <w:r>
        <w:rPr>
          <w:lang w:val="en-US"/>
        </w:rPr>
        <w:t>baba… the end of the included file.</w:t>
      </w:r>
    </w:p>
    <w:p w14:paraId="60518C42" w14:textId="2339275F" w:rsidR="005D3C8C" w:rsidRDefault="00427E68">
      <w:pPr>
        <w:rPr>
          <w:i/>
          <w:iCs/>
          <w:lang w:val="en-US"/>
        </w:rPr>
      </w:pPr>
      <w:r>
        <w:rPr>
          <w:i/>
          <w:iCs/>
          <w:lang w:val="en-US"/>
        </w:rPr>
        <w:t/>
      </w:r>
      <w:proofErr w:type="gramStart"/>
      <w:proofErr w:type="gramEnd"/>
    </w:p>
    <w:p w14:paraId="15DE6A94" w14:textId="5A0906C8" w:rsidR="00A02262" w:rsidRDefault="00377C3C">
      <w:pPr>
        <w:rPr>
          <w:i/>
          <w:iCs/>
          <w:lang w:val="en-US"/>
        </w:rPr>
      </w:pPr>
      <w:r w:rsidRPr="00377C3C">
        <w:rPr>
          <w:i/>
          <w:iCs/>
          <w:lang w:val="en-US"/>
        </w:rPr>
        <w:t/>
      </w:r>
      <w:proofErr w:type="gramStart"/>
      <w:proofErr w:type="gramEnd"/>
      <w:r w:rsidR="00B15991">
        <w:rPr>
          <w:i/>
          <w:iCs/>
          <w:lang w:val="en-US"/>
        </w:rPr>
        <w:t/>
      </w:r>
      <w:ins w:id="2" w:author="Peter Verhas" w:date="2022-03-04T21:00:00Z"/>
      <w:r w:rsidR="00AA175F">
        <w:rPr>
          <w:i/>
          <w:iCs/>
          <w:lang w:val="en-US"/>
        </w:rPr>
        <w:br/>
      </w:r>
    </w:p>
    <w:p w14:paraId="413920DF" w14:textId="110E3E72" w:rsidR="00AE6FA6" w:rsidRDefault="000678E3" w:rsidP="00CB6407">
      <w:pPr>
        <w:ind w:left="284"/>
        <w:rPr>
          <w:lang w:val="en-US"/>
        </w:rPr>
      </w:pPr>
      <w:r w:rsidRPr="002319F0">
        <w:rPr>
          <w:i/>
          <w:iCs/>
          <w:lang w:val="en-US"/>
        </w:rPr>
        <w:t>Hi</w:t>
      </w:r>
      <w:r w:rsidRPr="00CD03E1">
        <w:rPr>
          <w:lang w:val="en-US"/>
        </w:rPr>
        <w:t xml:space="preserve">, this is my first </w:t>
      </w:r>
      <w:r w:rsidR="00622F30" w:rsidRPr="00DD551F">
        <w:rPr>
          <w:lang w:val="en-US"/>
        </w:rPr>
        <w:t xml:space="preserve"/>
      </w:r>
      <w:proofErr w:type="spellStart"/>
      <w:proofErr w:type="spellEnd"/>
      <w:r w:rsidR="00373911" w:rsidRPr="00DD551F">
        <w:rPr>
          <w:b/>
          <w:bCs/>
          <w:lang w:val="en-US"/>
        </w:rPr>
        <w:t>0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1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jamm}2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Jamal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DD551F">
        <w:rPr>
          <w:b/>
          <w:bCs/>
          <w:lang w:val="en-US"/>
        </w:rPr>
        <w:t>3</w:t>
      </w:r>
    </w:p>
    <w:p w14:paraId="413920DF" w14:textId="110E3E72" w:rsidR="00AE6FA6" w:rsidRDefault="000678E3" w:rsidP="00CB6407">
      <w:pPr>
        <w:ind w:left="284"/>
        <w:rPr>
          <w:lang w:val="en-US"/>
        </w:rPr>
      </w:pPr>
      <w:proofErr w:type="spellStart"/>
      <w:proofErr w:type="spellEnd"/>
      <w:r w:rsidR="00373911" w:rsidRPr="00CD03E1">
        <w:rPr>
          <w:lang w:val="en-US"/>
        </w:rPr>
        <w:t xml:space="preserve"> </w:t>
      </w:r>
      <w:r w:rsidR="000678E3" w:rsidRPr="00CD03E1">
        <w:rPr>
          <w:lang w:val="en-US"/>
        </w:rPr>
        <w:t xml:space="preserve">processed </w:t>
      </w:r>
      <w:r w:rsidR="000678E3" w:rsidRPr="00B32F20">
        <w:rPr>
          <w:i/>
          <w:iCs/>
          <w:lang w:val="en-US"/>
        </w:rPr>
        <w:t>document</w:t>
      </w:r>
      <w:r w:rsidR="000678E3" w:rsidRPr="00CD03E1">
        <w:rPr>
          <w:lang w:val="en-US"/>
        </w:rPr>
        <w:t>.</w:t>
      </w:r>
      <w:r w:rsidR="004155C4" w:rsidRPr="004155C4">
        <w:rPr>
          <w:i/>
          <w:iCs/>
          <w:noProof/>
          <w:lang w:val="en-US"/>
        </w:rPr>
        <w:t xml:space="preserve"> </w:t>
      </w:r>
      <w:r w:rsidR="004155C4">
        <w:rPr>
          <w:i/>
          <w:iCs/>
          <w:noProof/>
          <w:lang w:val="en-US"/>
        </w:rPr>
        <w:drawing>
          <wp:inline distT="0" distB="0" distL="0" distR="0" wp14:anchorId="2AD9B693" wp14:editId="7D3DE23E">
            <wp:extent cx="969014" cy="644685"/>
            <wp:effectExtent l="0" t="0" r="0" b="3175"/>
            <wp:docPr id="2" name="Picture 2" descr="Married couple in the street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Married couple in the streets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8943" cy="6512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  <w:t xsi:nil="true"/>
      </w:r>
    </w:p>
    <w:p w14:paraId="1B3BB6C2" w14:textId="4168B5E2" w:rsidR="00D134D4" w:rsidRDefault="00D134D4" w:rsidP="00D134D4">
      <w:pPr>
        <w:rPr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D134D4" w14:paraId="3B56AEB0" w14:textId="77777777" w:rsidTr="00D134D4">
        <w:tc>
          <w:tcPr>
            <w:tcW w:w="4508" w:type="dxa"/>
          </w:tcPr>
          <w:p w14:paraId="4413E6B9" w14:textId="3135DDB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D11</w:t>
            </w:r>
            <w:r w:rsidR="007D6657" w:rsidRPr="007D6657">
              <w:rPr>
                <w:lang w:val="en-US"/>
              </w:rPr>
              <w:t>{this is as it is again }}</w:t>
            </w:r>
            <w:proofErr w:type="gramStart"/>
            <w:proofErr w:type="gramEnd"/>
          </w:p>
        </w:tc>
        <w:tc>
          <w:tcPr>
            <w:tcW w:w="4508" w:type="dxa"/>
          </w:tcPr>
          <w:p w14:paraId="4A8715A8" w14:textId="4505F00C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D120</w:t>
            </w:r>
            <w:proofErr w:type="spellStart"/>
            <w:proofErr w:type="spellEnd"/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1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jamm}2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Jamal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  <w:r>
              <w:rPr>
                <w:lang w:val="en-US"/>
              </w:rPr>
              <w:t>3</w:t>
            </w:r>
          </w:p>
          <w:p w14:paraId="4A8715A8" w14:textId="4505F00C" w:rsidR="00D134D4" w:rsidRDefault="00D134D4" w:rsidP="00D134D4">
            <w:pPr>
              <w:rPr>
                <w:lang w:val="en-US"/>
              </w:rPr>
            </w:pPr>
            <w:proofErr w:type="spellStart"/>
            <w:proofErr w:type="spellEnd"/>
          </w:p>
        </w:tc>
      </w:tr>
      <w:tr w:rsidR="00D134D4" w14:paraId="2EF23D69" w14:textId="77777777" w:rsidTr="00D134D4">
        <w:tc>
          <w:tcPr>
            <w:tcW w:w="4508" w:type="dxa"/>
          </w:tcPr>
          <w:p w14:paraId="07787BEB" w14:textId="2E6F2689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D21</w:t>
            </w:r>
          </w:p>
        </w:tc>
        <w:tc>
          <w:tcPr>
            <w:tcW w:w="4508" w:type="dxa"/>
          </w:tcPr>
          <w:p w14:paraId="3436A204" w14:textId="4DBB447E" w:rsidR="00D134D4" w:rsidRDefault="00D134D4" w:rsidP="00D134D4">
            <w:pPr>
              <w:rPr>
                <w:lang w:val="en-US"/>
              </w:rPr>
            </w:pPr>
            <w:r>
              <w:rPr>
                <w:lang w:val="en-US"/>
              </w:rPr>
              <w:t>D22</w:t>
            </w:r>
          </w:p>
        </w:tc>
      </w:tr>
    </w:tbl>
    <w:p w14:paraId="691663A9" w14:textId="7D220517" w:rsidR="00D134D4" w:rsidRDefault="00D134D4" w:rsidP="00D134D4">
      <w:pPr>
        <w:rPr>
          <w:lang w:val="en-US"/>
        </w:rPr>
      </w:pPr>
    </w:p>
    <w:p w14:paraId="1ED6F4C1" w14:textId="44E23921" w:rsidR="00D2121A" w:rsidRDefault="00D2121A" w:rsidP="00CA50B2">
      <w:pPr>
        <w:tabs>
          <w:tab w:val="left" w:leader="underscore" w:pos="8505"/>
        </w:tabs>
        <w:rPr>
          <w:lang w:val="en-US"/>
        </w:rPr>
      </w:pPr>
      <w:bookmarkStart w:id="3" w:name="_Hlk96004806"/>
      <w:r>
        <w:rPr>
          <w:lang w:val="en-US"/>
        </w:rPr>
        <w:t xml:space="preserve">This is the content of the </w:t>
      </w:r>
      <w:proofErr w:type="spellStart"/>
      <w:r w:rsidRPr="00D2121A">
        <w:rPr>
          <w:rFonts w:ascii="Courier New" w:hAnsi="Courier New" w:cs="Courier New"/>
          <w:sz w:val="18"/>
          <w:szCs w:val="18"/>
          <w:lang w:val="en-US"/>
        </w:rPr>
        <w:t>pom.j</w:t>
      </w:r>
      <w:r w:rsidR="00AF2C1B">
        <w:rPr>
          <w:rFonts w:ascii="Courier New" w:hAnsi="Courier New" w:cs="Courier New"/>
          <w:sz w:val="18"/>
          <w:szCs w:val="18"/>
          <w:lang w:val="en-US"/>
        </w:rPr>
        <w:t>a</w:t>
      </w:r>
      <w:r w:rsidRPr="00D2121A">
        <w:rPr>
          <w:rFonts w:ascii="Courier New" w:hAnsi="Courier New" w:cs="Courier New"/>
          <w:sz w:val="18"/>
          <w:szCs w:val="18"/>
          <w:lang w:val="en-US"/>
        </w:rPr>
        <w:t>m</w:t>
      </w:r>
      <w:proofErr w:type="spellEnd"/>
      <w:r>
        <w:rPr>
          <w:lang w:val="en-US"/>
        </w:rPr>
        <w:t xml:space="preserve"> file:</w:t>
      </w:r>
    </w:p>
    <w:p w14:paraId="1D2A44FC" w14:textId="6CE16B1C" w:rsidR="00CA50B2" w:rsidRPr="00D134D4" w:rsidRDefault="00CA50B2" w:rsidP="00CA50B2">
      <w:pPr>
        <w:tabs>
          <w:tab w:val="left" w:leader="underscore" w:pos="8505"/>
        </w:tabs>
        <w:rPr>
          <w:lang w:val="en-US"/>
        </w:rPr>
      </w:pPr>
      <w:r>
        <w:rPr>
          <w:lang w:val="en-US"/>
        </w:rPr>
        <w:tab/>
      </w:r>
    </w:p>
    <w:bookmarkEnd w:id="3"/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01. {@import https://raw.githubusercontent.com/central7/pom/1/pom.jim}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02. {#define PLUGIN=https://raw.githubusercontent.com/central7/pom/main/plugins}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03. {@import ../version.jim}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04. {project jamal 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05.     {GAV ::jamal-word:{VERSION}}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06.     {parent :{GROUPID}:jamal-parent}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07.     {description Microsoft Word module for Jamal}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08.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09.     {@define openForTests={opens/word/poi.word}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10.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11.     {build|{plugins| {@include ../plugins.jim}}}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12.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13.     {dependencies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14.        {@for MODULE in (api,tools,engine)=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15.          {dependency|{GROUPID}|jamal-MODULE}}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16.        {@for MODULE in (testsupport,snippet,jamal)=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17.          {dependency|{GROUPID}|jamal-MODULE||test}}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18.       {@for MODULE in (api,engine)=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19.           {dependency|org.junit.jupiter|junit-jupiter-MODULE|{JUPITER_VERSION}|test}}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20.       {dependency :org.apache.poi:poi-ooxml:{APACHE_POI_VERSION}}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21.     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 xml:space="preserve">22. 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23. {end project}</w:t>
      </w:r>
    </w:p>
    <w:p w14:paraId="20DB8FB6" w14:textId="75D2B6F6" w:rsidR="00CA50B2" w:rsidRPr="005A20E0" w:rsidRDefault="008A6DFE" w:rsidP="005A20E0">
      <w:pPr>
        <w:rPr>
          <w:rFonts w:ascii="Courier New" w:hAnsi="Courier New" w:cs="Courier New"/>
          <w:sz w:val="18"/>
          <w:szCs w:val="18"/>
          <w:lang w:val="en-US"/>
        </w:rPr>
      </w:pPr>
      <w:r w:rsidRPr="005A20E0">
        <w:rPr>
          <w:rFonts w:ascii="Courier New" w:hAnsi="Courier New" w:cs="Courier New"/>
          <w:sz w:val="18"/>
          <w:szCs w:val="18"/>
          <w:lang w:val="en-US"/>
        </w:rPr>
        <w:t>24. {@xmlFormat}</w:t>
      </w:r>
    </w:p>
    <w:p w14:paraId="78FB30C5" w14:textId="0222C044" w:rsidR="00CA50B2" w:rsidRPr="00415F0D" w:rsidRDefault="00CA50B2" w:rsidP="00CA50B2">
      <w:pPr>
        <w:tabs>
          <w:tab w:val="left" w:leader="underscore" w:pos="8505"/>
        </w:tabs>
        <w:rPr>
          <w:lang w:val="en-US"/>
        </w:rPr>
      </w:pPr>
      <w:r w:rsidRPr="00415F0D">
        <w:rPr>
          <w:lang w:val="en-US"/>
        </w:rPr>
        <w:tab/>
      </w:r>
    </w:p>
    <w:sectPr w:rsidR="00CA50B2" w:rsidRPr="00415F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Peter Verhas" w:date="2022-03-04T16:46:00Z" w:initials="PV">
    <w:p w14:paraId="6EEC5076" w14:textId="20E83515" w:rsidR="00E20666" w:rsidRDefault="00E20666">
      <w:pPr>
        <w:pStyle w:val="CommentText"/>
      </w:pPr>
      <w:r>
        <w:rPr>
          <w:rStyle w:val="CommentReference"/>
        </w:rPr>
        <w:annotationRef/>
      </w:r>
      <w:r>
        <w:t>zsizsima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6EEC507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CC0F8" w16cex:dateUtc="2022-03-04T15:46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6EEC5076" w16cid:durableId="25CCC0F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Peter Verhas">
    <w15:presenceInfo w15:providerId="Windows Live" w15:userId="e5b34a1d5918982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40"/>
  <w:proofState w:spelling="clean" w:grammar="clean"/>
  <w:documentProtection w:enforcement="on" w:edit="trackedChanges" w:salt="xcH8ZTr/adxxeKvxSzk4BA==" w:hash="SSnlWsHBovICZ1Gn90jTTR544E1I18Y77LfbfmSNBGihNj+A1k9+ynBPTNvGTw1DmqP6w/pYbAb4LFJwLVYLTQ==" w:cryptSpinCount="100000" w:cryptAlgorithmType="typeAny" w:cryptAlgorithmClass="hash" w:cryptProviderType="rsaAES" w:cryptAlgorithmSid="14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0C93"/>
    <w:rsid w:val="00045FA3"/>
    <w:rsid w:val="000678E3"/>
    <w:rsid w:val="0007146D"/>
    <w:rsid w:val="000A2C70"/>
    <w:rsid w:val="000B1D0F"/>
    <w:rsid w:val="000B34F2"/>
    <w:rsid w:val="001073BD"/>
    <w:rsid w:val="00121F4D"/>
    <w:rsid w:val="001A0862"/>
    <w:rsid w:val="001C36B1"/>
    <w:rsid w:val="00225B92"/>
    <w:rsid w:val="002319F0"/>
    <w:rsid w:val="00263523"/>
    <w:rsid w:val="002B0B35"/>
    <w:rsid w:val="002B2391"/>
    <w:rsid w:val="002C67E1"/>
    <w:rsid w:val="002F0E37"/>
    <w:rsid w:val="00317C4B"/>
    <w:rsid w:val="003448A5"/>
    <w:rsid w:val="00347199"/>
    <w:rsid w:val="003476B5"/>
    <w:rsid w:val="0035370C"/>
    <w:rsid w:val="00373911"/>
    <w:rsid w:val="00377C3C"/>
    <w:rsid w:val="00381340"/>
    <w:rsid w:val="003D461E"/>
    <w:rsid w:val="00413058"/>
    <w:rsid w:val="004155C4"/>
    <w:rsid w:val="00415F0D"/>
    <w:rsid w:val="00427E68"/>
    <w:rsid w:val="00447A00"/>
    <w:rsid w:val="004751DC"/>
    <w:rsid w:val="00477911"/>
    <w:rsid w:val="00492E25"/>
    <w:rsid w:val="0049569D"/>
    <w:rsid w:val="004D74A4"/>
    <w:rsid w:val="00500179"/>
    <w:rsid w:val="0052064F"/>
    <w:rsid w:val="00547D35"/>
    <w:rsid w:val="00565FEE"/>
    <w:rsid w:val="005A20E0"/>
    <w:rsid w:val="005A3D0A"/>
    <w:rsid w:val="005D3C8C"/>
    <w:rsid w:val="0061611C"/>
    <w:rsid w:val="00622F30"/>
    <w:rsid w:val="0063151D"/>
    <w:rsid w:val="006329B3"/>
    <w:rsid w:val="006476DC"/>
    <w:rsid w:val="006511EA"/>
    <w:rsid w:val="006821E1"/>
    <w:rsid w:val="006A557B"/>
    <w:rsid w:val="006B7571"/>
    <w:rsid w:val="006C0668"/>
    <w:rsid w:val="00735FEF"/>
    <w:rsid w:val="00795131"/>
    <w:rsid w:val="007A3D2B"/>
    <w:rsid w:val="007B6664"/>
    <w:rsid w:val="007C04DD"/>
    <w:rsid w:val="007D0F86"/>
    <w:rsid w:val="007D6657"/>
    <w:rsid w:val="008A6DFE"/>
    <w:rsid w:val="008C7930"/>
    <w:rsid w:val="008D4FE4"/>
    <w:rsid w:val="008E0F3F"/>
    <w:rsid w:val="008F1A48"/>
    <w:rsid w:val="008F39CC"/>
    <w:rsid w:val="0090670B"/>
    <w:rsid w:val="00910075"/>
    <w:rsid w:val="009125C3"/>
    <w:rsid w:val="00957ECC"/>
    <w:rsid w:val="00970626"/>
    <w:rsid w:val="009A2013"/>
    <w:rsid w:val="009A6666"/>
    <w:rsid w:val="009C0704"/>
    <w:rsid w:val="009D3062"/>
    <w:rsid w:val="009E0C93"/>
    <w:rsid w:val="00A02262"/>
    <w:rsid w:val="00A15B71"/>
    <w:rsid w:val="00A274DB"/>
    <w:rsid w:val="00A476B4"/>
    <w:rsid w:val="00A50A66"/>
    <w:rsid w:val="00AA0C83"/>
    <w:rsid w:val="00AA175F"/>
    <w:rsid w:val="00AE6FA6"/>
    <w:rsid w:val="00AF2C1B"/>
    <w:rsid w:val="00B15991"/>
    <w:rsid w:val="00B32F20"/>
    <w:rsid w:val="00B53F74"/>
    <w:rsid w:val="00B81EC5"/>
    <w:rsid w:val="00BC5F44"/>
    <w:rsid w:val="00BE27D5"/>
    <w:rsid w:val="00C36F57"/>
    <w:rsid w:val="00C45829"/>
    <w:rsid w:val="00C7559C"/>
    <w:rsid w:val="00CA50B2"/>
    <w:rsid w:val="00CB6407"/>
    <w:rsid w:val="00CD03E1"/>
    <w:rsid w:val="00CE70F0"/>
    <w:rsid w:val="00D134D4"/>
    <w:rsid w:val="00D2121A"/>
    <w:rsid w:val="00D50AB0"/>
    <w:rsid w:val="00DA07FD"/>
    <w:rsid w:val="00DB2615"/>
    <w:rsid w:val="00DD2414"/>
    <w:rsid w:val="00DD551F"/>
    <w:rsid w:val="00DE0B89"/>
    <w:rsid w:val="00DF4AC2"/>
    <w:rsid w:val="00E018CC"/>
    <w:rsid w:val="00E13237"/>
    <w:rsid w:val="00E20666"/>
    <w:rsid w:val="00E60538"/>
    <w:rsid w:val="00E64C1C"/>
    <w:rsid w:val="00E97194"/>
    <w:rsid w:val="00EA5BE1"/>
    <w:rsid w:val="00EA6346"/>
    <w:rsid w:val="00EC31AF"/>
    <w:rsid w:val="00EE5577"/>
    <w:rsid w:val="00EF5397"/>
    <w:rsid w:val="00F04D19"/>
    <w:rsid w:val="00F60948"/>
    <w:rsid w:val="00F64EF2"/>
    <w:rsid w:val="00F7503A"/>
    <w:rsid w:val="00F8135D"/>
    <w:rsid w:val="00F90AA3"/>
    <w:rsid w:val="00FE2526"/>
    <w:rsid w:val="00FE5CDA"/>
    <w:rsid w:val="00FF6B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7253D8"/>
  <w15:chartTrackingRefBased/>
  <w15:docId w15:val="{90151CAF-07DF-8144-B11D-B6A10C04E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H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hu-H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7391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73911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73911"/>
    <w:rPr>
      <w:sz w:val="20"/>
      <w:szCs w:val="20"/>
      <w:lang w:val="hu-HU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7391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73911"/>
    <w:rPr>
      <w:b/>
      <w:bCs/>
      <w:sz w:val="20"/>
      <w:szCs w:val="20"/>
      <w:lang w:val="hu-HU"/>
    </w:rPr>
  </w:style>
  <w:style w:type="table" w:styleId="TableGrid">
    <w:name w:val="Table Grid"/>
    <w:basedOn w:val="TableNormal"/>
    <w:uiPriority w:val="39"/>
    <w:rsid w:val="00EA5B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EA6346"/>
    <w:rPr>
      <w:lang w:val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<Relationships xmlns="http://schemas.openxmlformats.org/package/2006/relationships"><Relationship Id="rId1" Target="styles.xml" Type="http://schemas.openxmlformats.org/officeDocument/2006/relationships/styles"/><Relationship Id="rId10" Target="people.xml" Type="http://schemas.microsoft.com/office/2011/relationships/people"/><Relationship Id="rId11" Target="theme/theme1.xml" Type="http://schemas.openxmlformats.org/officeDocument/2006/relationships/theme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comments.xml" Type="http://schemas.openxmlformats.org/officeDocument/2006/relationships/comments"/><Relationship Id="rId5" Target="commentsExtended.xml" Type="http://schemas.microsoft.com/office/2011/relationships/commentsExtended"/><Relationship Id="rId6" Target="commentsIds.xml" Type="http://schemas.microsoft.com/office/2016/09/relationships/commentsIds"/><Relationship Id="rId7" Target="commentsExtensible.xml" Type="http://schemas.microsoft.com/office/2018/08/relationships/commentsExtensible"/><Relationship Id="rId8" Target="media/image1.jpeg" Type="http://schemas.openxmlformats.org/officeDocument/2006/relationships/image"/><Relationship Id="rId9" Target="fontTable.xml" Type="http://schemas.openxmlformats.org/officeDocument/2006/relationships/fontTable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2022-02-11T09:30:00Z</dcterms:created>
  <dc:creator>Peter Verhas</dc:creator>
  <cp:lastModifiedBy>Peter Verhas</cp:lastModifiedBy>
  <dcterms:modified xsi:type="dcterms:W3CDTF">2022-06-13T10:52:00Z</dcterms:modified>
  <cp:revision>115</cp:revision>
</cp:coreProperties>
</file>