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{@ident {</w:t>
      </w:r>
      <w:proofErr w:type="spellStart"/>
      <w:r>
        <w:rPr>
          <w:i/>
          <w:iCs/>
          <w:lang w:val="en-US"/>
        </w:rPr>
        <w:t>jama</w:t>
      </w:r>
      <w:proofErr w:type="spellEnd"/>
      <w:r>
        <w:rPr>
          <w:i/>
          <w:iCs/>
          <w:lang w:val="en-US"/>
        </w:rPr>
        <w:t xml:space="preserve"> </w:t>
      </w:r>
      <w:proofErr w:type="spellStart"/>
      <w:r w:rsidR="00970626" w:rsidRPr="00970626">
        <w:rPr>
          <w:i/>
          <w:iCs/>
          <w:lang w:val="en-US"/>
        </w:rPr>
        <w:t>mamal</w:t>
      </w:r>
      <w:proofErr w:type="spellEnd"/>
      <w:proofErr w:type="gramStart"/>
      <w:r w:rsidR="00970626" w:rsidRPr="00970626">
        <w:rPr>
          <w:i/>
          <w:iCs/>
          <w:lang w:val="en-US"/>
        </w:rPr>
        <w:t>}}</w:t>
      </w:r>
      <w:r w:rsidR="00FE2526">
        <w:rPr>
          <w:i/>
          <w:iCs/>
          <w:lang w:val="en-US"/>
        </w:rPr>
        <w:t>{</w:t>
      </w:r>
      <w:proofErr w:type="gramEnd"/>
      <w:r w:rsidR="00FE2526">
        <w:rPr>
          <w:i/>
          <w:iCs/>
          <w:lang w:val="en-US"/>
        </w:rPr>
        <w:t xml:space="preserve">@define </w:t>
      </w:r>
      <w:proofErr w:type="spellStart"/>
      <w:r w:rsidR="00FE2526">
        <w:rPr>
          <w:i/>
          <w:iCs/>
          <w:lang w:val="en-US"/>
        </w:rPr>
        <w:t>sy</w:t>
      </w:r>
      <w:proofErr w:type="spellEnd"/>
      <w:r w:rsidR="00FE2526">
        <w:rPr>
          <w:i/>
          <w:iCs/>
          <w:lang w:val="en-US"/>
        </w:rPr>
        <w:t>=Sybille}</w:t>
      </w:r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{</w:t>
            </w:r>
            <w:proofErr w:type="spellStart"/>
            <w:r>
              <w:rPr>
                <w:i/>
                <w:iCs/>
                <w:lang w:val="en-US"/>
              </w:rPr>
              <w:t>sy</w:t>
            </w:r>
            <w:proofErr w:type="spellEnd"/>
            <w:r>
              <w:rPr>
                <w:i/>
                <w:iCs/>
                <w:lang w:val="en-US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i/>
                            <w:iCs/>
                            <w:lang w:val="en-US"/>
                          </w:rPr>
                          <w:t>sy</w:t>
                        </w:r>
                        <w:proofErr w:type="spellEnd"/>
                        <w:r>
                          <w:rPr>
                            <w:i/>
                            <w:iCs/>
                            <w:lang w:val="en-US"/>
                          </w:rPr>
                          <w:t>}</w:t>
                        </w:r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</w:t>
                              </w:r>
                              <w:proofErr w:type="spellEnd"/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{</w:t>
                  </w:r>
                  <w:proofErr w:type="spellStart"/>
                  <w:r w:rsidRPr="00FE2526">
                    <w:rPr>
                      <w:i/>
                      <w:iCs/>
                      <w:lang w:val="en-US"/>
                    </w:rPr>
                    <w:t>sy</w:t>
                  </w:r>
                  <w:proofErr w:type="spellEnd"/>
                  <w:r w:rsidRPr="00FE2526">
                    <w:rPr>
                      <w:i/>
                      <w:iCs/>
                      <w:lang w:val="en-US"/>
                    </w:rPr>
                    <w:t>}</w:t>
                  </w:r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>{@</w:t>
      </w:r>
      <w:proofErr w:type="gramStart"/>
      <w:r>
        <w:rPr>
          <w:i/>
          <w:iCs/>
          <w:lang w:val="en-US"/>
        </w:rPr>
        <w:t>ident }</w:t>
      </w:r>
      <w:proofErr w:type="gramEnd"/>
      <w:r w:rsidR="00415F0D">
        <w:rPr>
          <w:i/>
          <w:iCs/>
          <w:lang w:val="en-US"/>
        </w:rPr>
        <w:t xml:space="preserve">{@escape* ``{this is as it </w:t>
      </w:r>
      <w:commentRangeStart w:id="1"/>
      <w:r w:rsidR="00415F0D">
        <w:rPr>
          <w:i/>
          <w:iCs/>
          <w:lang w:val="en-US"/>
        </w:rPr>
        <w:t>is</w:t>
      </w:r>
      <w:commentRangeEnd w:id="1"/>
      <w:r w:rsidR="00E20666">
        <w:rPr>
          <w:rStyle w:val="CommentReference"/>
        </w:rPr>
        <w:commentReference w:id="1"/>
      </w:r>
      <w:r w:rsidR="00415F0D">
        <w:rPr>
          <w:i/>
          <w:iCs/>
          <w:lang w:val="en-US"/>
        </w:rPr>
        <w:t xml:space="preserve"> }}``}</w:t>
      </w:r>
    </w:p>
    <w:p w14:paraId="275611CE" w14:textId="5EB98572" w:rsidR="00FE5CDA" w:rsidRDefault="00DA07F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{@docx:text this is </w:t>
      </w:r>
      <w:r w:rsidR="00413058">
        <w:rPr>
          <w:i/>
          <w:iCs/>
          <w:lang w:val="en-US"/>
        </w:rPr>
        <w:t>twice</w:t>
      </w:r>
      <w:r>
        <w:rPr>
          <w:i/>
          <w:iCs/>
          <w:lang w:val="en-US"/>
        </w:rPr>
        <w:t>}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>{@</w:t>
      </w:r>
      <w:proofErr w:type="gramStart"/>
      <w:r>
        <w:rPr>
          <w:i/>
          <w:iCs/>
          <w:lang w:val="en-US"/>
        </w:rPr>
        <w:t>docx:include</w:t>
      </w:r>
      <w:proofErr w:type="gramEnd"/>
      <w:r>
        <w:rPr>
          <w:i/>
          <w:iCs/>
          <w:lang w:val="en-US"/>
        </w:rPr>
        <w:t xml:space="preserve"> inc.docx}</w:t>
      </w:r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>{@</w:t>
      </w:r>
      <w:proofErr w:type="gramStart"/>
      <w:r w:rsidRPr="00377C3C">
        <w:rPr>
          <w:i/>
          <w:iCs/>
          <w:lang w:val="en-US"/>
        </w:rPr>
        <w:t>docx:</w:t>
      </w:r>
      <w:r w:rsidR="002B0B35">
        <w:rPr>
          <w:i/>
          <w:iCs/>
          <w:lang w:val="en-US"/>
        </w:rPr>
        <w:t>protect</w:t>
      </w:r>
      <w:proofErr w:type="gramEnd"/>
      <w:r w:rsidR="002B0B35">
        <w:rPr>
          <w:i/>
          <w:iCs/>
          <w:lang w:val="en-US"/>
        </w:rPr>
        <w:t xml:space="preserve"> </w:t>
      </w:r>
      <w:r w:rsidR="0063151D">
        <w:rPr>
          <w:i/>
          <w:iCs/>
          <w:lang w:val="en-US"/>
        </w:rPr>
        <w:t>track</w:t>
      </w:r>
      <w:r w:rsidRPr="00377C3C">
        <w:rPr>
          <w:i/>
          <w:iCs/>
          <w:lang w:val="en-US"/>
        </w:rPr>
        <w:t xml:space="preserve"> pass="abracadabra" algo=SHA512}</w:t>
      </w:r>
      <w:r w:rsidR="00B15991">
        <w:rPr>
          <w:i/>
          <w:iCs/>
          <w:lang w:val="en-US"/>
        </w:rPr>
        <w:t>{@docx:trackChanges</w:t>
      </w:r>
      <w:ins w:id="2" w:author="Peter Verhas" w:date="2022-03-04T21:00:00Z">
        <w:r w:rsidR="006511EA">
          <w:rPr>
            <w:i/>
            <w:iCs/>
            <w:lang w:val="en-US"/>
          </w:rPr>
          <w:t xml:space="preserve"> off</w:t>
        </w:r>
      </w:ins>
      <w:r w:rsidR="00AA0C83">
        <w:rPr>
          <w:i/>
          <w:iCs/>
          <w:lang w:val="en-US"/>
        </w:rPr>
        <w:t>}</w:t>
      </w:r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>{@define </w:t>
      </w:r>
      <w:proofErr w:type="spellStart"/>
      <w:r w:rsidR="00A50A66" w:rsidRPr="00DD551F">
        <w:rPr>
          <w:lang w:val="en-US"/>
        </w:rPr>
        <w:t>j</w:t>
      </w:r>
      <w:r w:rsidR="00622F30" w:rsidRPr="00DD551F">
        <w:rPr>
          <w:lang w:val="en-US"/>
        </w:rPr>
        <w:t>amal</w:t>
      </w:r>
      <w:proofErr w:type="spellEnd"/>
      <w:r w:rsidR="00622F30" w:rsidRPr="00DD551F">
        <w:rPr>
          <w:lang w:val="en-US"/>
        </w:rPr>
        <w:t>=</w:t>
      </w:r>
      <w:r w:rsidR="009125C3">
        <w:rPr>
          <w:lang w:val="en-US"/>
        </w:rPr>
        <w:t>0</w:t>
      </w:r>
    </w:p>
    <w:p w14:paraId="42355271" w14:textId="3E114B30" w:rsidR="00F90AA3" w:rsidRDefault="005A3D0A" w:rsidP="00D134D4">
      <w:pPr>
        <w:rPr>
          <w:lang w:val="en-US"/>
        </w:rPr>
      </w:pPr>
      <w:r>
        <w:rPr>
          <w:lang w:val="en-US"/>
        </w:rPr>
        <w:t>1</w:t>
      </w:r>
    </w:p>
    <w:p w14:paraId="0D9B99B4" w14:textId="7FADAF75" w:rsidR="00AE6FA6" w:rsidRPr="00377C3C" w:rsidRDefault="007A3D2B">
      <w:pPr>
        <w:rPr>
          <w:lang w:val="en-US"/>
        </w:rPr>
      </w:pPr>
      <w:r w:rsidRPr="00377C3C">
        <w:rPr>
          <w:lang w:val="en-US"/>
        </w:rPr>
        <w:t xml:space="preserve">{@escape </w:t>
      </w:r>
      <w:proofErr w:type="gramStart"/>
      <w:r w:rsidRPr="00377C3C">
        <w:rPr>
          <w:lang w:val="en-US"/>
        </w:rPr>
        <w:t>`</w:t>
      </w:r>
      <w:r w:rsidR="00F60948" w:rsidRPr="00377C3C">
        <w:rPr>
          <w:lang w:val="en-US"/>
        </w:rPr>
        <w:t>..</w:t>
      </w:r>
      <w:proofErr w:type="gramEnd"/>
      <w:r w:rsidRPr="00377C3C">
        <w:rPr>
          <w:lang w:val="en-US"/>
        </w:rPr>
        <w:t>`</w:t>
      </w:r>
      <w:proofErr w:type="spellStart"/>
      <w:r w:rsidR="00DF4AC2" w:rsidRPr="00377C3C">
        <w:rPr>
          <w:lang w:val="en-US"/>
        </w:rPr>
        <w:t>jamm</w:t>
      </w:r>
      <w:proofErr w:type="spellEnd"/>
      <w:r w:rsidR="00DF4AC2" w:rsidRPr="00377C3C">
        <w:rPr>
          <w:lang w:val="en-US"/>
        </w:rPr>
        <w:t>}`</w:t>
      </w:r>
      <w:r w:rsidR="00F60948" w:rsidRPr="00377C3C">
        <w:rPr>
          <w:lang w:val="en-US"/>
        </w:rPr>
        <w:t>..</w:t>
      </w:r>
      <w:r w:rsidR="00DF4AC2" w:rsidRPr="00377C3C">
        <w:rPr>
          <w:lang w:val="en-US"/>
        </w:rPr>
        <w:t>`}</w:t>
      </w:r>
      <w:r w:rsidR="005A3D0A" w:rsidRPr="00377C3C">
        <w:rPr>
          <w:lang w:val="en-US"/>
        </w:rPr>
        <w:t>2</w:t>
      </w:r>
    </w:p>
    <w:p w14:paraId="434D9576" w14:textId="5E02D720" w:rsidR="00B32F20" w:rsidRPr="006329B3" w:rsidRDefault="00A50A66">
      <w:pPr>
        <w:rPr>
          <w:lang w:val="en-US"/>
        </w:rPr>
      </w:pPr>
      <w:r w:rsidRPr="006329B3">
        <w:rPr>
          <w:lang w:val="en-US"/>
        </w:rPr>
        <w:t>J</w:t>
      </w:r>
      <w:r w:rsidR="00622F30" w:rsidRPr="006329B3">
        <w:rPr>
          <w:lang w:val="en-US"/>
        </w:rPr>
        <w:t>amal</w:t>
      </w:r>
    </w:p>
    <w:p w14:paraId="38021636" w14:textId="47B258F6" w:rsidR="00AE6FA6" w:rsidRDefault="005A3D0A">
      <w:pPr>
        <w:rPr>
          <w:lang w:val="en-US"/>
        </w:rPr>
      </w:pPr>
      <w:r>
        <w:rPr>
          <w:lang w:val="en-US"/>
        </w:rPr>
        <w:t>3</w:t>
      </w:r>
    </w:p>
    <w:p w14:paraId="72227995" w14:textId="4A1D513E" w:rsidR="00EF5397" w:rsidRPr="00CD03E1" w:rsidRDefault="00622F30">
      <w:pPr>
        <w:rPr>
          <w:lang w:val="en-US"/>
        </w:rPr>
      </w:pPr>
      <w:proofErr w:type="gramStart"/>
      <w:r w:rsidRPr="00DD551F">
        <w:rPr>
          <w:lang w:val="en-US"/>
        </w:rPr>
        <w:t>}</w:t>
      </w:r>
      <w:r w:rsidR="00373911" w:rsidRPr="00DD551F">
        <w:rPr>
          <w:b/>
          <w:bCs/>
          <w:lang w:val="en-US"/>
        </w:rPr>
        <w:t>{</w:t>
      </w:r>
      <w:proofErr w:type="spellStart"/>
      <w:proofErr w:type="gramEnd"/>
      <w:r w:rsidR="00373911" w:rsidRPr="00DD551F">
        <w:rPr>
          <w:b/>
          <w:bCs/>
          <w:lang w:val="en-US"/>
        </w:rPr>
        <w:t>jamal</w:t>
      </w:r>
      <w:proofErr w:type="spellEnd"/>
      <w:r w:rsidR="00373911" w:rsidRPr="00DD551F">
        <w:rPr>
          <w:b/>
          <w:bCs/>
          <w:lang w:val="en-US"/>
        </w:rPr>
        <w:t>}</w:t>
      </w:r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{@escape* `</w:t>
            </w:r>
            <w:proofErr w:type="gramStart"/>
            <w:r w:rsidR="007D6657" w:rsidRPr="007D6657">
              <w:rPr>
                <w:lang w:val="en-US"/>
              </w:rPr>
              <w:t>`{</w:t>
            </w:r>
            <w:proofErr w:type="gramEnd"/>
            <w:r w:rsidR="007D6657" w:rsidRPr="007D6657">
              <w:rPr>
                <w:lang w:val="en-US"/>
              </w:rPr>
              <w:t>this is as it is</w:t>
            </w:r>
            <w:r w:rsidR="009A6666">
              <w:rPr>
                <w:lang w:val="en-US"/>
              </w:rPr>
              <w:t xml:space="preserve"> again</w:t>
            </w:r>
            <w:r w:rsidR="007D6657" w:rsidRPr="007D6657">
              <w:rPr>
                <w:lang w:val="en-US"/>
              </w:rPr>
              <w:t xml:space="preserve"> }}``}</w:t>
            </w:r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D12{</w:t>
            </w:r>
            <w:proofErr w:type="spellStart"/>
            <w:r>
              <w:rPr>
                <w:lang w:val="en-US"/>
              </w:rPr>
              <w:t>jamal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{#numberLines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 xml:space="preserve"> format="%02d</w:t>
      </w:r>
      <w:r w:rsidR="006821E1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5A20E0" w:rsidRPr="005A20E0">
        <w:rPr>
          <w:rFonts w:ascii="Courier New" w:hAnsi="Courier New" w:cs="Courier New"/>
          <w:sz w:val="18"/>
          <w:szCs w:val="18"/>
          <w:lang w:val="en-US"/>
        </w:rPr>
        <w:t>" start=1 step</w:t>
      </w:r>
      <w:r w:rsidR="005A20E0">
        <w:rPr>
          <w:rFonts w:ascii="Courier New" w:hAnsi="Courier New" w:cs="Courier New"/>
          <w:sz w:val="18"/>
          <w:szCs w:val="18"/>
          <w:lang w:val="en-US"/>
        </w:rPr>
        <w:t>=1</w:t>
      </w:r>
    </w:p>
    <w:p w14:paraId="38E67D3F" w14:textId="39F7E891" w:rsidR="00492E25" w:rsidRPr="00415F0D" w:rsidRDefault="00C7559C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415F0D">
        <w:rPr>
          <w:rFonts w:ascii="Courier New" w:hAnsi="Courier New" w:cs="Courier New"/>
          <w:sz w:val="18"/>
          <w:szCs w:val="18"/>
          <w:lang w:val="en-US"/>
        </w:rPr>
        <w:t xml:space="preserve">{@include </w:t>
      </w:r>
      <w:r w:rsidR="00735FEF" w:rsidRPr="00415F0D">
        <w:rPr>
          <w:rFonts w:ascii="Courier New" w:hAnsi="Courier New" w:cs="Courier New"/>
          <w:sz w:val="18"/>
          <w:szCs w:val="18"/>
          <w:lang w:val="en-US"/>
        </w:rPr>
        <w:t xml:space="preserve">[verbatim] </w:t>
      </w:r>
      <w:r w:rsidRPr="00415F0D">
        <w:rPr>
          <w:rFonts w:ascii="Courier New" w:hAnsi="Courier New" w:cs="Courier New"/>
          <w:sz w:val="18"/>
          <w:szCs w:val="18"/>
          <w:lang w:val="en-US"/>
        </w:rPr>
        <w:t>../../../</w:t>
      </w:r>
      <w:proofErr w:type="spellStart"/>
      <w:r w:rsidRPr="00415F0D">
        <w:rPr>
          <w:rFonts w:ascii="Courier New" w:hAnsi="Courier New" w:cs="Courier New"/>
          <w:sz w:val="18"/>
          <w:szCs w:val="18"/>
          <w:lang w:val="en-US"/>
        </w:rPr>
        <w:t>pom.xml.jam</w:t>
      </w:r>
      <w:proofErr w:type="spellEnd"/>
      <w:r w:rsidRPr="00415F0D">
        <w:rPr>
          <w:rFonts w:ascii="Courier New" w:hAnsi="Courier New" w:cs="Courier New"/>
          <w:sz w:val="18"/>
          <w:szCs w:val="18"/>
          <w:lang w:val="en-US"/>
        </w:rPr>
        <w:t>}</w:t>
      </w:r>
      <w:r w:rsidR="008A6DFE" w:rsidRPr="00415F0D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114</cp:revision>
  <dcterms:created xsi:type="dcterms:W3CDTF">2022-02-11T09:30:00Z</dcterms:created>
  <dcterms:modified xsi:type="dcterms:W3CDTF">2022-03-16T10:40:00Z</dcterms:modified>
</cp:coreProperties>
</file>